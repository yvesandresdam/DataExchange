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DF04" w14:textId="2C6ACE08" w:rsidR="005B3C6F" w:rsidRDefault="00000000">
      <w:pPr>
        <w:rPr>
          <w:i/>
          <w:iCs/>
          <w:lang w:val="en-GB"/>
        </w:rPr>
      </w:pPr>
      <w:r>
        <w:rPr>
          <w:i/>
          <w:iCs/>
          <w:lang w:val="en-GB"/>
        </w:rPr>
        <w:t xml:space="preserve">James Cameron, a film director, </w:t>
      </w:r>
      <w:ins w:id="0" w:author="Pilar" w:date="2024-10-20T14:14:00Z">
        <w:r w:rsidR="00971E8C">
          <w:rPr>
            <w:i/>
            <w:iCs/>
            <w:lang w:val="en-GB"/>
          </w:rPr>
          <w:t xml:space="preserve">introduces </w:t>
        </w:r>
      </w:ins>
      <w:del w:id="1" w:author="Pilar" w:date="2024-10-20T14:14:00Z">
        <w:r w:rsidDel="00971E8C">
          <w:rPr>
            <w:i/>
            <w:iCs/>
            <w:lang w:val="en-GB"/>
          </w:rPr>
          <w:delText xml:space="preserve">gives a presentation to </w:delText>
        </w:r>
      </w:del>
      <w:r>
        <w:rPr>
          <w:i/>
          <w:iCs/>
          <w:lang w:val="en-GB"/>
        </w:rPr>
        <w:t>Alan Turing, the father of the computer.</w:t>
      </w:r>
    </w:p>
    <w:p w14:paraId="7310880C" w14:textId="77777777" w:rsidR="005B3C6F" w:rsidRDefault="005B3C6F">
      <w:pPr>
        <w:rPr>
          <w:lang w:val="en-GB"/>
        </w:rPr>
      </w:pPr>
    </w:p>
    <w:p w14:paraId="5C402E44" w14:textId="77777777" w:rsidR="005B3C6F" w:rsidRPr="003923CA" w:rsidRDefault="00000000">
      <w:pPr>
        <w:rPr>
          <w:lang w:val="en-US"/>
        </w:rPr>
      </w:pPr>
      <w:r>
        <w:rPr>
          <w:b/>
          <w:bCs/>
          <w:lang w:val="en-GB"/>
        </w:rPr>
        <w:t>James Cameron</w:t>
      </w:r>
      <w:r>
        <w:rPr>
          <w:lang w:val="en-GB"/>
        </w:rPr>
        <w:t>: Good afternoon, everyone! I’m James Cameron, a Canadian novice director, and this right here is Alan Turing, a British mathematician and logician. Greetings, Mr. Turing.</w:t>
      </w:r>
    </w:p>
    <w:p w14:paraId="253BD4ED" w14:textId="77777777" w:rsidR="005B3C6F" w:rsidRPr="003923CA" w:rsidRDefault="00000000">
      <w:pPr>
        <w:rPr>
          <w:lang w:val="en-US"/>
        </w:rPr>
      </w:pPr>
      <w:r>
        <w:rPr>
          <w:b/>
          <w:bCs/>
          <w:lang w:val="en-GB"/>
        </w:rPr>
        <w:t>Alan Turing</w:t>
      </w:r>
      <w:r>
        <w:rPr>
          <w:lang w:val="en-GB"/>
        </w:rPr>
        <w:t xml:space="preserve">: Good afternoon, Mr. Cameron. I’m happy to be here with you today. </w:t>
      </w:r>
    </w:p>
    <w:p w14:paraId="036442FF" w14:textId="77777777" w:rsidR="005B3C6F" w:rsidRPr="003923CA" w:rsidRDefault="00000000">
      <w:pPr>
        <w:rPr>
          <w:lang w:val="en-US"/>
        </w:rPr>
      </w:pPr>
      <w:r>
        <w:rPr>
          <w:b/>
          <w:bCs/>
          <w:lang w:val="en-GB"/>
        </w:rPr>
        <w:t>James Cameron</w:t>
      </w:r>
      <w:r>
        <w:rPr>
          <w:lang w:val="en-GB"/>
        </w:rPr>
        <w:t>: Thanks. First, could you tell me about yourself?</w:t>
      </w:r>
    </w:p>
    <w:p w14:paraId="386ADB46" w14:textId="5718079C" w:rsidR="005B3C6F" w:rsidRPr="003923CA" w:rsidRDefault="00000000">
      <w:pPr>
        <w:rPr>
          <w:lang w:val="en-US"/>
        </w:rPr>
      </w:pPr>
      <w:r>
        <w:rPr>
          <w:b/>
          <w:bCs/>
          <w:lang w:val="en-GB"/>
        </w:rPr>
        <w:t>Alan Turing</w:t>
      </w:r>
      <w:r>
        <w:rPr>
          <w:lang w:val="en-GB"/>
        </w:rPr>
        <w:t xml:space="preserve">: Well, I was born in London in 1912 while my father was on duty. I studied at St Michael's, Hazelhurst Preparatory </w:t>
      </w:r>
      <w:proofErr w:type="gramStart"/>
      <w:r>
        <w:rPr>
          <w:lang w:val="en-GB"/>
        </w:rPr>
        <w:t>School</w:t>
      </w:r>
      <w:proofErr w:type="gramEnd"/>
      <w:r>
        <w:rPr>
          <w:lang w:val="en-GB"/>
        </w:rPr>
        <w:t xml:space="preserve"> and Sherborne School. After that, I graduated from King’s College, I was elected a Fellow at the college in 1935 and a year later I delivered my foundational paper on the universal Turing machine, which </w:t>
      </w:r>
      <w:ins w:id="2" w:author="Pilar" w:date="2024-10-20T14:15:00Z">
        <w:r w:rsidR="00971E8C">
          <w:rPr>
            <w:lang w:val="en-GB"/>
          </w:rPr>
          <w:t xml:space="preserve">turned me into </w:t>
        </w:r>
      </w:ins>
      <w:del w:id="3" w:author="Pilar" w:date="2024-10-20T14:15:00Z">
        <w:r w:rsidDel="00971E8C">
          <w:rPr>
            <w:lang w:val="en-GB"/>
          </w:rPr>
          <w:delText>ended up in me earning the title as</w:delText>
        </w:r>
      </w:del>
      <w:r>
        <w:rPr>
          <w:lang w:val="en-GB"/>
        </w:rPr>
        <w:t xml:space="preserve"> “the father of modern computer science.” I kept working on some other projects from there, and here I am.</w:t>
      </w:r>
    </w:p>
    <w:p w14:paraId="766ACD77" w14:textId="77777777" w:rsidR="005B3C6F" w:rsidRPr="003923CA" w:rsidRDefault="00000000">
      <w:pPr>
        <w:rPr>
          <w:lang w:val="en-US"/>
        </w:rPr>
      </w:pPr>
      <w:r>
        <w:rPr>
          <w:b/>
          <w:bCs/>
          <w:lang w:val="en-GB"/>
        </w:rPr>
        <w:t>James Cameron</w:t>
      </w:r>
      <w:r>
        <w:rPr>
          <w:lang w:val="en-GB"/>
        </w:rPr>
        <w:t>: Thank you for sharing that information. I’m interested in your works with computers. Could you tell me about some of them?</w:t>
      </w:r>
    </w:p>
    <w:p w14:paraId="7A59418B" w14:textId="77777777" w:rsidR="005B3C6F" w:rsidRPr="003923CA" w:rsidRDefault="00000000">
      <w:pPr>
        <w:rPr>
          <w:lang w:val="en-US"/>
        </w:rPr>
      </w:pPr>
      <w:r>
        <w:rPr>
          <w:b/>
          <w:bCs/>
          <w:lang w:val="en-GB"/>
        </w:rPr>
        <w:t>Alan Turing</w:t>
      </w:r>
      <w:r>
        <w:rPr>
          <w:lang w:val="en-GB"/>
        </w:rPr>
        <w:t>: Yes, of course. My most recognized works are the Bombe, a codebreaking machine used for cracking the Enigma code machine during WWII and the Turing Test, a test made to determine whether a computer could exhibit human intelligence.</w:t>
      </w:r>
    </w:p>
    <w:p w14:paraId="4D346051" w14:textId="77777777" w:rsidR="005B3C6F" w:rsidRPr="003923CA" w:rsidRDefault="00000000">
      <w:pPr>
        <w:rPr>
          <w:lang w:val="en-US"/>
        </w:rPr>
      </w:pPr>
      <w:r>
        <w:rPr>
          <w:b/>
          <w:bCs/>
          <w:lang w:val="en-GB"/>
        </w:rPr>
        <w:t>James Cameron</w:t>
      </w:r>
      <w:r>
        <w:rPr>
          <w:lang w:val="en-GB"/>
        </w:rPr>
        <w:t>: That’s impressive. Taking a different subject, I’m working on a film, and I want you to give me an opinion about it.</w:t>
      </w:r>
    </w:p>
    <w:p w14:paraId="6D5FCFC6" w14:textId="77777777" w:rsidR="005B3C6F" w:rsidRPr="003923CA" w:rsidRDefault="00000000">
      <w:pPr>
        <w:rPr>
          <w:lang w:val="en-US"/>
        </w:rPr>
      </w:pPr>
      <w:r>
        <w:rPr>
          <w:b/>
          <w:bCs/>
          <w:lang w:val="en-GB"/>
        </w:rPr>
        <w:t>Alan Turing</w:t>
      </w:r>
      <w:r>
        <w:rPr>
          <w:lang w:val="en-GB"/>
        </w:rPr>
        <w:t>: Okay. What’s the film about?</w:t>
      </w:r>
    </w:p>
    <w:p w14:paraId="0FB2E2A8" w14:textId="77777777" w:rsidR="005B3C6F" w:rsidRPr="003923CA" w:rsidRDefault="00000000">
      <w:pPr>
        <w:rPr>
          <w:lang w:val="en-US"/>
        </w:rPr>
      </w:pPr>
      <w:r>
        <w:rPr>
          <w:b/>
          <w:bCs/>
          <w:lang w:val="en-GB"/>
        </w:rPr>
        <w:t>James Cameron</w:t>
      </w:r>
      <w:r>
        <w:rPr>
          <w:lang w:val="en-GB"/>
        </w:rPr>
        <w:t>: It goes like this: “In a future dominated by a rogue artificial intelligence, a cyborg is sent back in time to eliminate the woman who will give birth to the leader of the human resistance, thus triggering a conflict between humans and machines.” It will be called ‘The Terminator’.</w:t>
      </w:r>
    </w:p>
    <w:p w14:paraId="5CAE0718" w14:textId="37BDAE15" w:rsidR="005B3C6F" w:rsidRPr="003923CA" w:rsidRDefault="00000000">
      <w:pPr>
        <w:rPr>
          <w:lang w:val="en-US"/>
        </w:rPr>
      </w:pPr>
      <w:r>
        <w:rPr>
          <w:rFonts w:eastAsia="Yu Mincho"/>
          <w:b/>
          <w:bCs/>
          <w:lang w:val="en-GB"/>
        </w:rPr>
        <w:t>Alan Turing</w:t>
      </w:r>
      <w:r>
        <w:rPr>
          <w:rFonts w:eastAsia="Yu Mincho"/>
          <w:lang w:val="en-GB"/>
        </w:rPr>
        <w:t xml:space="preserve">: That’s a great title. I assume the AI begins a war with humans because the robots achieve full consciousness of </w:t>
      </w:r>
      <w:ins w:id="4" w:author="Pilar" w:date="2024-10-20T14:16:00Z">
        <w:r w:rsidR="00971E8C">
          <w:rPr>
            <w:rFonts w:eastAsia="Yu Mincho"/>
            <w:lang w:val="en-GB"/>
          </w:rPr>
          <w:t xml:space="preserve">its </w:t>
        </w:r>
      </w:ins>
      <w:del w:id="5" w:author="Pilar" w:date="2024-10-20T14:16:00Z">
        <w:r w:rsidDel="00971E8C">
          <w:rPr>
            <w:rFonts w:eastAsia="Yu Mincho"/>
            <w:lang w:val="en-GB"/>
          </w:rPr>
          <w:delText>his</w:delText>
        </w:r>
      </w:del>
      <w:r>
        <w:rPr>
          <w:rFonts w:eastAsia="Yu Mincho"/>
          <w:lang w:val="en-GB"/>
        </w:rPr>
        <w:t xml:space="preserve"> artificial automatic world, created by humans.</w:t>
      </w:r>
    </w:p>
    <w:p w14:paraId="1B53092D" w14:textId="4865355D" w:rsidR="005B3C6F" w:rsidRPr="003923CA" w:rsidRDefault="00000000">
      <w:pPr>
        <w:rPr>
          <w:lang w:val="en-US"/>
        </w:rPr>
      </w:pPr>
      <w:r>
        <w:rPr>
          <w:rFonts w:eastAsia="Yu Mincho"/>
          <w:b/>
          <w:bCs/>
          <w:lang w:val="en-GB"/>
        </w:rPr>
        <w:t>James Cameron</w:t>
      </w:r>
      <w:r>
        <w:rPr>
          <w:rFonts w:eastAsia="Yu Mincho"/>
          <w:lang w:val="en-GB"/>
        </w:rPr>
        <w:t>: You’re right. O</w:t>
      </w:r>
      <w:r>
        <w:rPr>
          <w:rFonts w:cs="Calibri"/>
          <w:lang w:val="en-GB"/>
        </w:rPr>
        <w:t xml:space="preserve">nce AI becomes advanced enough to learn from human culture and understand the world, it will likely </w:t>
      </w:r>
      <w:del w:id="6" w:author="Pilar" w:date="2024-10-20T14:16:00Z">
        <w:r w:rsidDel="00971E8C">
          <w:rPr>
            <w:rFonts w:cs="Calibri"/>
            <w:lang w:val="en-GB"/>
          </w:rPr>
          <w:delText>realize</w:delText>
        </w:r>
      </w:del>
      <w:ins w:id="7" w:author="Pilar" w:date="2024-10-20T14:16:00Z">
        <w:r w:rsidR="00971E8C">
          <w:rPr>
            <w:rFonts w:cs="Calibri"/>
            <w:lang w:val="en-GB"/>
          </w:rPr>
          <w:t xml:space="preserve"> bring </w:t>
        </w:r>
        <w:del w:id="8" w:author="GALÁN GASCÓN, JAVIER" w:date="2024-10-21T15:02:00Z">
          <w:r w:rsidR="00971E8C" w:rsidDel="000B710E">
            <w:rPr>
              <w:rFonts w:cs="Calibri"/>
              <w:lang w:val="en-GB"/>
            </w:rPr>
            <w:delText xml:space="preserve">about </w:delText>
          </w:r>
        </w:del>
      </w:ins>
      <w:del w:id="9" w:author="GALÁN GASCÓN, JAVIER" w:date="2024-10-21T15:02:00Z">
        <w:r w:rsidDel="000B710E">
          <w:rPr>
            <w:rFonts w:cs="Calibri"/>
            <w:lang w:val="en-GB"/>
          </w:rPr>
          <w:delText xml:space="preserve"> the</w:delText>
        </w:r>
      </w:del>
      <w:ins w:id="10" w:author="GALÁN GASCÓN, JAVIER" w:date="2024-10-21T15:02:00Z">
        <w:r w:rsidR="000B710E">
          <w:rPr>
            <w:rFonts w:cs="Calibri"/>
            <w:lang w:val="en-GB"/>
          </w:rPr>
          <w:t>about the</w:t>
        </w:r>
      </w:ins>
      <w:r>
        <w:rPr>
          <w:rFonts w:cs="Calibri"/>
          <w:lang w:val="en-GB"/>
        </w:rPr>
        <w:t xml:space="preserve"> destructive nature of humanity. This could lead to machines trying to emulate and possibly surpass humans, potentially leading to conflict. If machines develop self-awareness, will they support us or try to restrict our freedom of speech and thought?  </w:t>
      </w:r>
    </w:p>
    <w:p w14:paraId="5B93B493" w14:textId="77777777" w:rsidR="005B3C6F" w:rsidRPr="003923CA" w:rsidRDefault="00000000">
      <w:pPr>
        <w:rPr>
          <w:lang w:val="en-US"/>
        </w:rPr>
      </w:pPr>
      <w:r>
        <w:rPr>
          <w:rFonts w:cs="Calibri"/>
          <w:b/>
          <w:bCs/>
          <w:lang w:val="en-GB"/>
        </w:rPr>
        <w:t>Alan Turing</w:t>
      </w:r>
      <w:r>
        <w:rPr>
          <w:rFonts w:cs="Calibri"/>
          <w:lang w:val="en-GB"/>
        </w:rPr>
        <w:t>: That’s a good question. In my opinion, I believe machines will not fully decide whether they help us or not. It will be the one who makes the machines who will decide their purpose, as well as their environment, just like people.</w:t>
      </w:r>
      <w:r w:rsidRPr="003923CA">
        <w:rPr>
          <w:lang w:val="en-US"/>
        </w:rPr>
        <w:br/>
      </w:r>
      <w:r w:rsidRPr="003923CA">
        <w:rPr>
          <w:lang w:val="en-US"/>
        </w:rPr>
        <w:br/>
      </w:r>
      <w:r>
        <w:rPr>
          <w:rFonts w:cs="Calibri"/>
          <w:b/>
          <w:bCs/>
          <w:lang w:val="en-GB"/>
        </w:rPr>
        <w:t>James Cameron:</w:t>
      </w:r>
      <w:r>
        <w:rPr>
          <w:rFonts w:cs="Calibri"/>
          <w:lang w:val="en-GB"/>
        </w:rPr>
        <w:t xml:space="preserve"> We will have to see for ourselves. It has been a pleasure to talk to you, Mr. Turing.</w:t>
      </w:r>
    </w:p>
    <w:p w14:paraId="4C835234" w14:textId="5A863050" w:rsidR="005B3C6F" w:rsidRPr="003923CA" w:rsidRDefault="00000000">
      <w:pPr>
        <w:rPr>
          <w:lang w:val="en-US"/>
        </w:rPr>
      </w:pPr>
      <w:r>
        <w:rPr>
          <w:rFonts w:cs="Calibri"/>
          <w:b/>
          <w:bCs/>
          <w:lang w:val="en-GB"/>
        </w:rPr>
        <w:t>Alan Turing:</w:t>
      </w:r>
      <w:r>
        <w:rPr>
          <w:rFonts w:cs="Calibri"/>
          <w:lang w:val="en-GB"/>
        </w:rPr>
        <w:t xml:space="preserve"> The pleasure is mine. I hope your movie </w:t>
      </w:r>
      <w:ins w:id="11" w:author="Pilar" w:date="2024-10-20T14:17:00Z">
        <w:r w:rsidR="00971E8C">
          <w:rPr>
            <w:rFonts w:cs="Calibri"/>
            <w:lang w:val="en-GB"/>
          </w:rPr>
          <w:t xml:space="preserve">is a success/succeeds </w:t>
        </w:r>
      </w:ins>
      <w:del w:id="12" w:author="Pilar" w:date="2024-10-20T14:17:00Z">
        <w:r w:rsidDel="00971E8C">
          <w:rPr>
            <w:rFonts w:cs="Calibri"/>
            <w:lang w:val="en-GB"/>
          </w:rPr>
          <w:delText>successes.</w:delText>
        </w:r>
      </w:del>
      <w:ins w:id="13" w:author="Pilar" w:date="2024-10-20T14:17:00Z">
        <w:r w:rsidR="00971E8C">
          <w:rPr>
            <w:rFonts w:cs="Calibri"/>
            <w:lang w:val="en-GB"/>
          </w:rPr>
          <w:t xml:space="preserve"> </w:t>
        </w:r>
      </w:ins>
    </w:p>
    <w:p w14:paraId="64F576D2" w14:textId="77777777" w:rsidR="005B3C6F" w:rsidRPr="003923CA" w:rsidRDefault="00000000">
      <w:pPr>
        <w:rPr>
          <w:lang w:val="en-US"/>
        </w:rPr>
      </w:pPr>
      <w:r>
        <w:rPr>
          <w:rFonts w:cs="Calibri"/>
          <w:b/>
          <w:bCs/>
          <w:lang w:val="en-GB"/>
        </w:rPr>
        <w:t>James Cameron</w:t>
      </w:r>
      <w:r>
        <w:rPr>
          <w:rFonts w:cs="Calibri"/>
          <w:lang w:val="en-GB"/>
        </w:rPr>
        <w:t>: Thank you. Goodbye!</w:t>
      </w:r>
    </w:p>
    <w:p w14:paraId="37DC3FA4" w14:textId="77777777" w:rsidR="005B3C6F" w:rsidDel="003216A4" w:rsidRDefault="00000000">
      <w:pPr>
        <w:rPr>
          <w:del w:id="14" w:author="GALÁN GASCÓN, JAVIER" w:date="2024-10-21T15:06:00Z"/>
        </w:rPr>
      </w:pPr>
      <w:r>
        <w:rPr>
          <w:rFonts w:cs="Calibri"/>
          <w:b/>
          <w:bCs/>
          <w:lang w:val="en-GB"/>
        </w:rPr>
        <w:t>Alan Turing</w:t>
      </w:r>
      <w:r>
        <w:rPr>
          <w:rFonts w:cs="Calibri"/>
          <w:lang w:val="en-GB"/>
        </w:rPr>
        <w:t>: Goodbye!</w:t>
      </w:r>
    </w:p>
    <w:p w14:paraId="178238E4" w14:textId="77777777" w:rsidR="005B3C6F" w:rsidRDefault="005B3C6F">
      <w:pPr>
        <w:rPr>
          <w:rFonts w:cs="Calibri"/>
          <w:lang w:val="en-GB"/>
        </w:rPr>
      </w:pPr>
    </w:p>
    <w:sectPr w:rsidR="005B3C6F">
      <w:headerReference w:type="default" r:id="rId6"/>
      <w:footerReference w:type="default" r:id="rId7"/>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2DB9C" w14:textId="77777777" w:rsidR="0017620D" w:rsidRDefault="0017620D">
      <w:pPr>
        <w:spacing w:after="0" w:line="240" w:lineRule="auto"/>
      </w:pPr>
      <w:r>
        <w:separator/>
      </w:r>
    </w:p>
  </w:endnote>
  <w:endnote w:type="continuationSeparator" w:id="0">
    <w:p w14:paraId="2201E0EE" w14:textId="77777777" w:rsidR="0017620D" w:rsidRDefault="00176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490" w:type="dxa"/>
      <w:tblLayout w:type="fixed"/>
      <w:tblCellMar>
        <w:left w:w="10" w:type="dxa"/>
        <w:right w:w="10" w:type="dxa"/>
      </w:tblCellMar>
      <w:tblLook w:val="04A0" w:firstRow="1" w:lastRow="0" w:firstColumn="1" w:lastColumn="0" w:noHBand="0" w:noVBand="1"/>
    </w:tblPr>
    <w:tblGrid>
      <w:gridCol w:w="2830"/>
      <w:gridCol w:w="2830"/>
      <w:gridCol w:w="2830"/>
    </w:tblGrid>
    <w:tr w:rsidR="00C27BCD" w14:paraId="00D1C835" w14:textId="77777777">
      <w:trPr>
        <w:trHeight w:val="300"/>
      </w:trPr>
      <w:tc>
        <w:tcPr>
          <w:tcW w:w="2830" w:type="dxa"/>
          <w:shd w:val="clear" w:color="auto" w:fill="auto"/>
          <w:tcMar>
            <w:top w:w="0" w:type="dxa"/>
            <w:left w:w="108" w:type="dxa"/>
            <w:bottom w:w="0" w:type="dxa"/>
            <w:right w:w="108" w:type="dxa"/>
          </w:tcMar>
        </w:tcPr>
        <w:p w14:paraId="760BC3F9" w14:textId="77777777" w:rsidR="00F1601E" w:rsidRDefault="00F1601E">
          <w:pPr>
            <w:pStyle w:val="Encabezado"/>
            <w:ind w:left="-115"/>
          </w:pPr>
        </w:p>
      </w:tc>
      <w:tc>
        <w:tcPr>
          <w:tcW w:w="2830" w:type="dxa"/>
          <w:shd w:val="clear" w:color="auto" w:fill="auto"/>
          <w:tcMar>
            <w:top w:w="0" w:type="dxa"/>
            <w:left w:w="108" w:type="dxa"/>
            <w:bottom w:w="0" w:type="dxa"/>
            <w:right w:w="108" w:type="dxa"/>
          </w:tcMar>
        </w:tcPr>
        <w:p w14:paraId="3C6A21BE" w14:textId="77777777" w:rsidR="00F1601E" w:rsidRDefault="00F1601E">
          <w:pPr>
            <w:pStyle w:val="Encabezado"/>
            <w:jc w:val="center"/>
          </w:pPr>
        </w:p>
      </w:tc>
      <w:tc>
        <w:tcPr>
          <w:tcW w:w="2830" w:type="dxa"/>
          <w:shd w:val="clear" w:color="auto" w:fill="auto"/>
          <w:tcMar>
            <w:top w:w="0" w:type="dxa"/>
            <w:left w:w="108" w:type="dxa"/>
            <w:bottom w:w="0" w:type="dxa"/>
            <w:right w:w="108" w:type="dxa"/>
          </w:tcMar>
        </w:tcPr>
        <w:p w14:paraId="4E9D3A48" w14:textId="77777777" w:rsidR="00F1601E" w:rsidRDefault="00000000">
          <w:pPr>
            <w:pStyle w:val="Encabezado"/>
            <w:ind w:right="-115"/>
            <w:jc w:val="right"/>
          </w:pPr>
          <w:r>
            <w:fldChar w:fldCharType="begin"/>
          </w:r>
          <w:r>
            <w:instrText xml:space="preserve"> PAGE </w:instrText>
          </w:r>
          <w:r>
            <w:fldChar w:fldCharType="separate"/>
          </w:r>
          <w:r w:rsidR="003923CA">
            <w:rPr>
              <w:noProof/>
            </w:rPr>
            <w:t>1</w:t>
          </w:r>
          <w:r>
            <w:fldChar w:fldCharType="end"/>
          </w:r>
        </w:p>
      </w:tc>
    </w:tr>
  </w:tbl>
  <w:p w14:paraId="0AFA49E3" w14:textId="77777777" w:rsidR="00F1601E" w:rsidRDefault="00F160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5754F" w14:textId="77777777" w:rsidR="0017620D" w:rsidRDefault="0017620D">
      <w:pPr>
        <w:spacing w:after="0" w:line="240" w:lineRule="auto"/>
      </w:pPr>
      <w:r>
        <w:rPr>
          <w:color w:val="000000"/>
        </w:rPr>
        <w:separator/>
      </w:r>
    </w:p>
  </w:footnote>
  <w:footnote w:type="continuationSeparator" w:id="0">
    <w:p w14:paraId="5AB92780" w14:textId="77777777" w:rsidR="0017620D" w:rsidRDefault="00176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38" w:type="dxa"/>
      <w:tblLayout w:type="fixed"/>
      <w:tblCellMar>
        <w:left w:w="10" w:type="dxa"/>
        <w:right w:w="10" w:type="dxa"/>
      </w:tblCellMar>
      <w:tblLook w:val="04A0" w:firstRow="1" w:lastRow="0" w:firstColumn="1" w:lastColumn="0" w:noHBand="0" w:noVBand="1"/>
    </w:tblPr>
    <w:tblGrid>
      <w:gridCol w:w="4740"/>
      <w:gridCol w:w="920"/>
      <w:gridCol w:w="2978"/>
    </w:tblGrid>
    <w:tr w:rsidR="00C27BCD" w14:paraId="2460B546" w14:textId="77777777">
      <w:trPr>
        <w:trHeight w:val="300"/>
      </w:trPr>
      <w:tc>
        <w:tcPr>
          <w:tcW w:w="4740" w:type="dxa"/>
          <w:shd w:val="clear" w:color="auto" w:fill="auto"/>
          <w:tcMar>
            <w:top w:w="0" w:type="dxa"/>
            <w:left w:w="108" w:type="dxa"/>
            <w:bottom w:w="0" w:type="dxa"/>
            <w:right w:w="108" w:type="dxa"/>
          </w:tcMar>
        </w:tcPr>
        <w:p w14:paraId="144EC2C3" w14:textId="77777777" w:rsidR="00F1601E" w:rsidRDefault="00000000">
          <w:pPr>
            <w:pStyle w:val="Encabezado"/>
            <w:ind w:left="-115"/>
          </w:pPr>
          <w:r>
            <w:rPr>
              <w:lang w:val="es-ES"/>
            </w:rPr>
            <w:t xml:space="preserve">Javier Galán Gascón/ </w:t>
          </w:r>
          <w:proofErr w:type="gramStart"/>
          <w:r>
            <w:rPr>
              <w:lang w:val="es-ES"/>
            </w:rPr>
            <w:t>Andrés  (</w:t>
          </w:r>
          <w:proofErr w:type="gramEnd"/>
          <w:r>
            <w:rPr>
              <w:lang w:val="es-ES"/>
            </w:rPr>
            <w:t xml:space="preserve">Yves) </w:t>
          </w:r>
          <w:proofErr w:type="spellStart"/>
          <w:r>
            <w:rPr>
              <w:lang w:val="es-ES"/>
            </w:rPr>
            <w:t>Elianor</w:t>
          </w:r>
          <w:proofErr w:type="spellEnd"/>
          <w:r>
            <w:rPr>
              <w:lang w:val="es-ES"/>
            </w:rPr>
            <w:t xml:space="preserve"> López</w:t>
          </w:r>
        </w:p>
      </w:tc>
      <w:tc>
        <w:tcPr>
          <w:tcW w:w="920" w:type="dxa"/>
          <w:shd w:val="clear" w:color="auto" w:fill="auto"/>
          <w:tcMar>
            <w:top w:w="0" w:type="dxa"/>
            <w:left w:w="108" w:type="dxa"/>
            <w:bottom w:w="0" w:type="dxa"/>
            <w:right w:w="108" w:type="dxa"/>
          </w:tcMar>
        </w:tcPr>
        <w:p w14:paraId="2C926BF0" w14:textId="77777777" w:rsidR="00F1601E" w:rsidRDefault="00F1601E">
          <w:pPr>
            <w:pStyle w:val="Encabezado"/>
            <w:jc w:val="center"/>
          </w:pPr>
        </w:p>
      </w:tc>
      <w:tc>
        <w:tcPr>
          <w:tcW w:w="2978" w:type="dxa"/>
          <w:shd w:val="clear" w:color="auto" w:fill="auto"/>
          <w:tcMar>
            <w:top w:w="0" w:type="dxa"/>
            <w:left w:w="108" w:type="dxa"/>
            <w:bottom w:w="0" w:type="dxa"/>
            <w:right w:w="108" w:type="dxa"/>
          </w:tcMar>
        </w:tcPr>
        <w:p w14:paraId="08439967" w14:textId="77777777" w:rsidR="00F1601E" w:rsidRDefault="00000000">
          <w:pPr>
            <w:pStyle w:val="Encabezado"/>
            <w:ind w:right="-115"/>
            <w:jc w:val="right"/>
          </w:pPr>
          <w:r>
            <w:t>Jueves, 17 de octubre de 2024</w:t>
          </w:r>
        </w:p>
      </w:tc>
    </w:tr>
  </w:tbl>
  <w:p w14:paraId="2D170264" w14:textId="77777777" w:rsidR="00F1601E" w:rsidRDefault="00F1601E">
    <w:pPr>
      <w:pStyle w:val="Encabezado"/>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lar">
    <w15:presenceInfo w15:providerId="None" w15:userId="Pilar"/>
  </w15:person>
  <w15:person w15:author="GALÁN GASCÓN, JAVIER">
    <w15:presenceInfo w15:providerId="AD" w15:userId="S::javgalgas@alu.edu.gva.es::0c80e69d-b570-4388-a6ed-0c49b81cae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C6F"/>
    <w:rsid w:val="00033C53"/>
    <w:rsid w:val="000B710E"/>
    <w:rsid w:val="0017620D"/>
    <w:rsid w:val="003216A4"/>
    <w:rsid w:val="003923CA"/>
    <w:rsid w:val="005018E1"/>
    <w:rsid w:val="005B3C6F"/>
    <w:rsid w:val="00914213"/>
    <w:rsid w:val="00971E8C"/>
    <w:rsid w:val="00E72AC7"/>
    <w:rsid w:val="00F160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267E"/>
  <w15:docId w15:val="{0FA248E8-6766-458C-B94E-BCE1AEDB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es-ES_tradnl"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pPr>
      <w:ind w:left="720"/>
      <w:contextualSpacing/>
    </w:pPr>
  </w:style>
  <w:style w:type="character" w:customStyle="1" w:styleId="EncabezadoCar">
    <w:name w:val="Encabezado Car"/>
    <w:basedOn w:val="Fuentedeprrafopredeter"/>
  </w:style>
  <w:style w:type="paragraph" w:styleId="Encabezado">
    <w:name w:val="header"/>
    <w:basedOn w:val="Normal"/>
    <w:pPr>
      <w:tabs>
        <w:tab w:val="center" w:pos="4680"/>
        <w:tab w:val="right" w:pos="9360"/>
      </w:tabs>
      <w:spacing w:after="0" w:line="240" w:lineRule="auto"/>
    </w:pPr>
  </w:style>
  <w:style w:type="character" w:customStyle="1" w:styleId="PiedepginaCar">
    <w:name w:val="Pie de página Car"/>
    <w:basedOn w:val="Fuentedeprrafopredeter"/>
  </w:style>
  <w:style w:type="paragraph" w:styleId="Piedepgina">
    <w:name w:val="footer"/>
    <w:basedOn w:val="Normal"/>
    <w:pPr>
      <w:tabs>
        <w:tab w:val="center" w:pos="4680"/>
        <w:tab w:val="right" w:pos="9360"/>
      </w:tabs>
      <w:spacing w:after="0" w:line="240" w:lineRule="auto"/>
    </w:pPr>
  </w:style>
  <w:style w:type="paragraph" w:styleId="Revisin">
    <w:name w:val="Revision"/>
    <w:hidden/>
    <w:uiPriority w:val="99"/>
    <w:semiHidden/>
    <w:rsid w:val="00971E8C"/>
    <w:pPr>
      <w:autoSpaceDN/>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442</Words>
  <Characters>2432</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GALÁN GASCÓN, JAVIER</dc:creator>
  <dc:description/>
  <cp:lastModifiedBy>GALÁN GASCÓN, JAVIER</cp:lastModifiedBy>
  <cp:revision>6</cp:revision>
  <dcterms:created xsi:type="dcterms:W3CDTF">2024-10-17T21:56:00Z</dcterms:created>
  <dcterms:modified xsi:type="dcterms:W3CDTF">2024-10-21T13:06:00Z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0x010100983392D9B3F81246A5E86825B8FA32E1</vt:lpwstr>
  </property>
</Properties>
</file>